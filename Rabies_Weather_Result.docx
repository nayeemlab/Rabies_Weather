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D9BEB" w14:textId="5066D0EE" w:rsidR="002455D5" w:rsidRPr="00006D9E" w:rsidRDefault="00255030" w:rsidP="002550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D9E">
        <w:rPr>
          <w:rFonts w:ascii="Times New Roman" w:hAnsi="Times New Roman" w:cs="Times New Roman"/>
          <w:b/>
          <w:bCs/>
          <w:sz w:val="24"/>
          <w:szCs w:val="24"/>
        </w:rPr>
        <w:t>Table 1: C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omparison of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rabies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cases, ARV, MDV,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and weather parameters between the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before large scale</w:t>
      </w:r>
      <w:r w:rsidR="003D120C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rabies control initiative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(200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–20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after large scale </w:t>
      </w:r>
      <w:r w:rsidR="003D120C" w:rsidRPr="00006D9E">
        <w:rPr>
          <w:rFonts w:ascii="Times New Roman" w:hAnsi="Times New Roman" w:cs="Times New Roman"/>
          <w:b/>
          <w:bCs/>
          <w:sz w:val="24"/>
          <w:szCs w:val="24"/>
        </w:rPr>
        <w:t>rabies control initiative</w:t>
      </w:r>
      <w:r w:rsidR="003D120C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(201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–202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123F2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in Bangladesh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26"/>
        <w:gridCol w:w="1927"/>
        <w:gridCol w:w="1905"/>
        <w:gridCol w:w="1797"/>
      </w:tblGrid>
      <w:tr w:rsidR="00255030" w:rsidRPr="00006D9E" w14:paraId="0A05D93E" w14:textId="77777777" w:rsidTr="009F3155">
        <w:tc>
          <w:tcPr>
            <w:tcW w:w="1795" w:type="dxa"/>
          </w:tcPr>
          <w:p w14:paraId="65FE1CCE" w14:textId="77777777" w:rsidR="00255030" w:rsidRPr="00006D9E" w:rsidRDefault="00255030" w:rsidP="00417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60A3FE86" w14:textId="77777777" w:rsidR="00255030" w:rsidRPr="00006D9E" w:rsidRDefault="00255030" w:rsidP="00417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2006-2013</w:t>
            </w:r>
          </w:p>
        </w:tc>
        <w:tc>
          <w:tcPr>
            <w:tcW w:w="1927" w:type="dxa"/>
          </w:tcPr>
          <w:p w14:paraId="0E6845E8" w14:textId="77777777" w:rsidR="00255030" w:rsidRPr="00006D9E" w:rsidRDefault="00255030" w:rsidP="00417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2014-2024</w:t>
            </w:r>
          </w:p>
        </w:tc>
        <w:tc>
          <w:tcPr>
            <w:tcW w:w="1905" w:type="dxa"/>
          </w:tcPr>
          <w:p w14:paraId="514E85FC" w14:textId="77777777" w:rsidR="00255030" w:rsidRPr="00006D9E" w:rsidRDefault="00255030" w:rsidP="00417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97" w:type="dxa"/>
          </w:tcPr>
          <w:p w14:paraId="4C76F0EF" w14:textId="77777777" w:rsidR="00255030" w:rsidRPr="00006D9E" w:rsidRDefault="00255030" w:rsidP="00417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01C29" w:rsidRPr="00006D9E" w14:paraId="57D73FE9" w14:textId="77777777" w:rsidTr="009F3155">
        <w:tc>
          <w:tcPr>
            <w:tcW w:w="1795" w:type="dxa"/>
          </w:tcPr>
          <w:p w14:paraId="1D6BDFE4" w14:textId="2884D953" w:rsidR="00E01C29" w:rsidRPr="00006D9E" w:rsidRDefault="00E01C29" w:rsidP="00E0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Monthly Mean Rabies Cases 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(±Standard deviation [SD])</w:t>
            </w:r>
          </w:p>
        </w:tc>
        <w:tc>
          <w:tcPr>
            <w:tcW w:w="1926" w:type="dxa"/>
          </w:tcPr>
          <w:p w14:paraId="4E78E26D" w14:textId="1FBE1618" w:rsidR="00E01C29" w:rsidRPr="00006D9E" w:rsidRDefault="00E01C29" w:rsidP="00E0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29">
              <w:rPr>
                <w:rFonts w:ascii="Times New Roman" w:hAnsi="Times New Roman" w:cs="Times New Roman"/>
                <w:sz w:val="24"/>
                <w:szCs w:val="24"/>
              </w:rPr>
              <w:t>10.82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4.68</w:t>
            </w:r>
          </w:p>
        </w:tc>
        <w:tc>
          <w:tcPr>
            <w:tcW w:w="1927" w:type="dxa"/>
          </w:tcPr>
          <w:p w14:paraId="0E935D12" w14:textId="60FBF5B0" w:rsidR="00E01C29" w:rsidRPr="00006D9E" w:rsidRDefault="001901B9" w:rsidP="00E0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  <w:r w:rsidR="00E01C29"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C29"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1905" w:type="dxa"/>
          </w:tcPr>
          <w:p w14:paraId="46663D7A" w14:textId="27044F1F" w:rsidR="00E01C29" w:rsidRPr="00006D9E" w:rsidRDefault="00E01C29" w:rsidP="00E0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127">
              <w:rPr>
                <w:rFonts w:ascii="Times New Roman" w:hAnsi="Times New Roman" w:cs="Times New Roman"/>
                <w:sz w:val="24"/>
                <w:szCs w:val="24"/>
              </w:rPr>
              <w:t>7.45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±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4.68</w:t>
            </w:r>
          </w:p>
        </w:tc>
        <w:tc>
          <w:tcPr>
            <w:tcW w:w="1797" w:type="dxa"/>
          </w:tcPr>
          <w:p w14:paraId="5B51452A" w14:textId="55C04380" w:rsidR="00E01C29" w:rsidRPr="00006D9E" w:rsidRDefault="006052D5" w:rsidP="00E0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B7308" w:rsidRPr="00006D9E" w14:paraId="0CAD5EF7" w14:textId="77777777" w:rsidTr="009F3155">
        <w:tc>
          <w:tcPr>
            <w:tcW w:w="1795" w:type="dxa"/>
          </w:tcPr>
          <w:p w14:paraId="77BBBDCF" w14:textId="696187CB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Monthly Mean 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ARV used 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(±SD)</w:t>
            </w:r>
          </w:p>
        </w:tc>
        <w:tc>
          <w:tcPr>
            <w:tcW w:w="1926" w:type="dxa"/>
          </w:tcPr>
          <w:p w14:paraId="786DAB2D" w14:textId="7F44203E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29">
              <w:rPr>
                <w:rFonts w:ascii="Times New Roman" w:hAnsi="Times New Roman" w:cs="Times New Roman"/>
                <w:sz w:val="24"/>
                <w:szCs w:val="24"/>
              </w:rPr>
              <w:t>9072.17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E01C29">
              <w:rPr>
                <w:rFonts w:ascii="Times New Roman" w:hAnsi="Times New Roman" w:cs="Times New Roman"/>
                <w:sz w:val="24"/>
                <w:szCs w:val="24"/>
              </w:rPr>
              <w:t>5017.92</w:t>
            </w:r>
          </w:p>
        </w:tc>
        <w:tc>
          <w:tcPr>
            <w:tcW w:w="1927" w:type="dxa"/>
          </w:tcPr>
          <w:p w14:paraId="224CDCA7" w14:textId="4AC79652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19751.78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3715.87</w:t>
            </w:r>
          </w:p>
        </w:tc>
        <w:tc>
          <w:tcPr>
            <w:tcW w:w="1905" w:type="dxa"/>
          </w:tcPr>
          <w:p w14:paraId="79B9BD85" w14:textId="0315DAC8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17287.26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6055.03</w:t>
            </w:r>
          </w:p>
        </w:tc>
        <w:tc>
          <w:tcPr>
            <w:tcW w:w="1797" w:type="dxa"/>
          </w:tcPr>
          <w:p w14:paraId="65A882C3" w14:textId="4B0277AC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6CE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B7308" w:rsidRPr="00006D9E" w14:paraId="76CFA4E3" w14:textId="77777777" w:rsidTr="009F3155">
        <w:tc>
          <w:tcPr>
            <w:tcW w:w="1795" w:type="dxa"/>
          </w:tcPr>
          <w:p w14:paraId="7220E153" w14:textId="08DB2899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Monthly Mean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MDV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 used 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(±SD)</w:t>
            </w:r>
          </w:p>
        </w:tc>
        <w:tc>
          <w:tcPr>
            <w:tcW w:w="1926" w:type="dxa"/>
          </w:tcPr>
          <w:p w14:paraId="727124CF" w14:textId="5A7E09AF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29">
              <w:rPr>
                <w:rFonts w:ascii="Times New Roman" w:hAnsi="Times New Roman" w:cs="Times New Roman"/>
                <w:sz w:val="24"/>
                <w:szCs w:val="24"/>
              </w:rPr>
              <w:t>2501.12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E01C29">
              <w:rPr>
                <w:rFonts w:ascii="Times New Roman" w:hAnsi="Times New Roman" w:cs="Times New Roman"/>
                <w:sz w:val="24"/>
                <w:szCs w:val="24"/>
              </w:rPr>
              <w:t>3936.95</w:t>
            </w:r>
          </w:p>
        </w:tc>
        <w:tc>
          <w:tcPr>
            <w:tcW w:w="1927" w:type="dxa"/>
          </w:tcPr>
          <w:p w14:paraId="799E1C8C" w14:textId="6B90346E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19764.41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31997.78</w:t>
            </w:r>
          </w:p>
        </w:tc>
        <w:tc>
          <w:tcPr>
            <w:tcW w:w="1905" w:type="dxa"/>
          </w:tcPr>
          <w:p w14:paraId="41BA10BC" w14:textId="091C2233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7E4">
              <w:rPr>
                <w:rFonts w:ascii="Times New Roman" w:hAnsi="Times New Roman" w:cs="Times New Roman"/>
                <w:sz w:val="24"/>
                <w:szCs w:val="24"/>
              </w:rPr>
              <w:t>16690.12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0337E4">
              <w:rPr>
                <w:rFonts w:ascii="Times New Roman" w:hAnsi="Times New Roman" w:cs="Times New Roman"/>
                <w:sz w:val="24"/>
                <w:szCs w:val="24"/>
              </w:rPr>
              <w:t>29780.26</w:t>
            </w:r>
          </w:p>
        </w:tc>
        <w:tc>
          <w:tcPr>
            <w:tcW w:w="1797" w:type="dxa"/>
          </w:tcPr>
          <w:p w14:paraId="1A20C91A" w14:textId="38B5EBA9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6CE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B7308" w:rsidRPr="00006D9E" w14:paraId="4F2FDA06" w14:textId="77777777" w:rsidTr="009F3155">
        <w:tc>
          <w:tcPr>
            <w:tcW w:w="1795" w:type="dxa"/>
          </w:tcPr>
          <w:p w14:paraId="16F58C62" w14:textId="30DFE9AD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Monthly Mean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Rainfall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(±SD)</w:t>
            </w:r>
          </w:p>
        </w:tc>
        <w:tc>
          <w:tcPr>
            <w:tcW w:w="1926" w:type="dxa"/>
          </w:tcPr>
          <w:p w14:paraId="65173F13" w14:textId="2D4E533C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29">
              <w:rPr>
                <w:rFonts w:ascii="Times New Roman" w:hAnsi="Times New Roman" w:cs="Times New Roman"/>
                <w:sz w:val="24"/>
                <w:szCs w:val="24"/>
              </w:rPr>
              <w:t>159.22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E01C29">
              <w:rPr>
                <w:rFonts w:ascii="Times New Roman" w:hAnsi="Times New Roman" w:cs="Times New Roman"/>
                <w:sz w:val="24"/>
                <w:szCs w:val="24"/>
              </w:rPr>
              <w:t>175.62</w:t>
            </w:r>
          </w:p>
        </w:tc>
        <w:tc>
          <w:tcPr>
            <w:tcW w:w="1927" w:type="dxa"/>
          </w:tcPr>
          <w:p w14:paraId="47DBB3F0" w14:textId="16B96515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162.98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163.26</w:t>
            </w:r>
          </w:p>
        </w:tc>
        <w:tc>
          <w:tcPr>
            <w:tcW w:w="1905" w:type="dxa"/>
          </w:tcPr>
          <w:p w14:paraId="5292D793" w14:textId="1D602D2E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164">
              <w:rPr>
                <w:rFonts w:ascii="Times New Roman" w:hAnsi="Times New Roman" w:cs="Times New Roman"/>
                <w:sz w:val="24"/>
                <w:szCs w:val="24"/>
              </w:rPr>
              <w:t>161.38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204164">
              <w:rPr>
                <w:rFonts w:ascii="Times New Roman" w:hAnsi="Times New Roman" w:cs="Times New Roman"/>
                <w:sz w:val="24"/>
                <w:szCs w:val="24"/>
              </w:rPr>
              <w:t>168.27</w:t>
            </w:r>
          </w:p>
        </w:tc>
        <w:tc>
          <w:tcPr>
            <w:tcW w:w="1797" w:type="dxa"/>
          </w:tcPr>
          <w:p w14:paraId="666516FD" w14:textId="2B6113D6" w:rsidR="004B7308" w:rsidRPr="00006D9E" w:rsidRDefault="00D6515A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0.870</w:t>
            </w:r>
          </w:p>
        </w:tc>
      </w:tr>
      <w:tr w:rsidR="004B7308" w:rsidRPr="00006D9E" w14:paraId="27387652" w14:textId="77777777" w:rsidTr="009F3155">
        <w:tc>
          <w:tcPr>
            <w:tcW w:w="1795" w:type="dxa"/>
          </w:tcPr>
          <w:p w14:paraId="79CC0A84" w14:textId="01F439D0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Monthly Mean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6D9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(±SD)</w:t>
            </w:r>
          </w:p>
        </w:tc>
        <w:tc>
          <w:tcPr>
            <w:tcW w:w="1926" w:type="dxa"/>
          </w:tcPr>
          <w:p w14:paraId="23BC7133" w14:textId="164465F7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E4A">
              <w:rPr>
                <w:rFonts w:ascii="Times New Roman" w:hAnsi="Times New Roman" w:cs="Times New Roman"/>
                <w:sz w:val="24"/>
                <w:szCs w:val="24"/>
              </w:rPr>
              <w:t>26.62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B22E4A"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1927" w:type="dxa"/>
          </w:tcPr>
          <w:p w14:paraId="0F4F8620" w14:textId="7C890BB1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30.28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1901B9">
              <w:rPr>
                <w:rFonts w:ascii="Times New Roman" w:hAnsi="Times New Roman" w:cs="Times New Roman"/>
                <w:sz w:val="24"/>
                <w:szCs w:val="24"/>
              </w:rPr>
              <w:t>38.76</w:t>
            </w:r>
          </w:p>
        </w:tc>
        <w:tc>
          <w:tcPr>
            <w:tcW w:w="1905" w:type="dxa"/>
          </w:tcPr>
          <w:p w14:paraId="78D92FDF" w14:textId="77D9AA54" w:rsidR="004B7308" w:rsidRPr="00006D9E" w:rsidRDefault="004B7308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DB9">
              <w:rPr>
                <w:rFonts w:ascii="Times New Roman" w:hAnsi="Times New Roman" w:cs="Times New Roman"/>
                <w:sz w:val="24"/>
                <w:szCs w:val="24"/>
              </w:rPr>
              <w:t>28.72</w:t>
            </w:r>
            <w:r w:rsidRPr="000F3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E31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ED1DB9">
              <w:rPr>
                <w:rFonts w:ascii="Times New Roman" w:hAnsi="Times New Roman" w:cs="Times New Roman"/>
                <w:sz w:val="24"/>
                <w:szCs w:val="24"/>
              </w:rPr>
              <w:t>29.46</w:t>
            </w:r>
          </w:p>
        </w:tc>
        <w:tc>
          <w:tcPr>
            <w:tcW w:w="1797" w:type="dxa"/>
          </w:tcPr>
          <w:p w14:paraId="3F0E6B55" w14:textId="19B2CAFB" w:rsidR="004B7308" w:rsidRPr="00006D9E" w:rsidRDefault="007C7F0B" w:rsidP="004B7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0.289</w:t>
            </w:r>
          </w:p>
        </w:tc>
      </w:tr>
    </w:tbl>
    <w:p w14:paraId="4C2C9933" w14:textId="77777777" w:rsidR="00255030" w:rsidRPr="00006D9E" w:rsidRDefault="00255030">
      <w:pPr>
        <w:rPr>
          <w:rFonts w:ascii="Times New Roman" w:hAnsi="Times New Roman" w:cs="Times New Roman"/>
          <w:sz w:val="24"/>
          <w:szCs w:val="24"/>
        </w:rPr>
      </w:pPr>
    </w:p>
    <w:p w14:paraId="53ADDD51" w14:textId="77777777" w:rsidR="003D6A01" w:rsidRPr="00006D9E" w:rsidRDefault="003D6A01" w:rsidP="007219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9E30A" w14:textId="0094487F" w:rsidR="00255030" w:rsidRPr="00006D9E" w:rsidRDefault="00255030" w:rsidP="007219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D9E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1A7184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A) Number of </w:t>
      </w:r>
      <w:r w:rsidR="008A1AFA" w:rsidRPr="00006D9E">
        <w:rPr>
          <w:rFonts w:ascii="Times New Roman" w:hAnsi="Times New Roman" w:cs="Times New Roman"/>
          <w:b/>
          <w:bCs/>
          <w:sz w:val="24"/>
          <w:szCs w:val="24"/>
        </w:rPr>
        <w:t>yearly rabies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cases</w:t>
      </w:r>
      <w:r w:rsidR="008A1AFA" w:rsidRPr="00006D9E">
        <w:rPr>
          <w:rFonts w:ascii="Times New Roman" w:hAnsi="Times New Roman" w:cs="Times New Roman"/>
          <w:b/>
          <w:bCs/>
          <w:sz w:val="24"/>
          <w:szCs w:val="24"/>
        </w:rPr>
        <w:t>, ARV, and MDV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(B) Number of monthly </w:t>
      </w:r>
      <w:r w:rsidR="008A1AFA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rabies 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>cases</w:t>
      </w:r>
      <w:r w:rsidR="008A1AFA" w:rsidRPr="00006D9E">
        <w:rPr>
          <w:rFonts w:ascii="Times New Roman" w:hAnsi="Times New Roman" w:cs="Times New Roman"/>
          <w:b/>
          <w:bCs/>
          <w:sz w:val="24"/>
          <w:szCs w:val="24"/>
        </w:rPr>
        <w:t>, ARV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8A1AFA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MDV 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>recorded in</w:t>
      </w:r>
      <w:r w:rsidR="008A1AFA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Bangladesh</w:t>
      </w:r>
      <w:r w:rsidR="001A7184"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>200</w:t>
      </w:r>
      <w:r w:rsidR="001A7184" w:rsidRPr="00006D9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>–202</w:t>
      </w:r>
      <w:r w:rsidR="001A7184" w:rsidRPr="00006D9E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007219C5" w:rsidRPr="00006D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E51962" w14:textId="77777777" w:rsidR="001A7184" w:rsidRPr="00006D9E" w:rsidRDefault="001A7184" w:rsidP="007219C5">
      <w:pPr>
        <w:rPr>
          <w:rFonts w:ascii="Times New Roman" w:hAnsi="Times New Roman" w:cs="Times New Roman"/>
          <w:sz w:val="24"/>
          <w:szCs w:val="24"/>
        </w:rPr>
      </w:pPr>
    </w:p>
    <w:p w14:paraId="1E6F78CB" w14:textId="77777777" w:rsidR="003D6A01" w:rsidRPr="00006D9E" w:rsidRDefault="003D6A01" w:rsidP="001A7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E6B0D" w14:textId="50105A92" w:rsidR="00255030" w:rsidRPr="00006D9E" w:rsidRDefault="001A7184" w:rsidP="001A7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(Top) Mean monthly growth factor for the period of 200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–202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. (Bottom) The monthly growth factor for the individual year 200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–202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. The horizontal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dashed line indicates monthly growth factor 1 (the same number of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rabies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cases in 2 subsequent months).</w:t>
      </w:r>
    </w:p>
    <w:p w14:paraId="70F80D8B" w14:textId="77777777" w:rsidR="001A7184" w:rsidRPr="00006D9E" w:rsidRDefault="001A7184" w:rsidP="001A7184">
      <w:pPr>
        <w:rPr>
          <w:rFonts w:ascii="Times New Roman" w:hAnsi="Times New Roman" w:cs="Times New Roman"/>
          <w:sz w:val="24"/>
          <w:szCs w:val="24"/>
        </w:rPr>
      </w:pPr>
    </w:p>
    <w:p w14:paraId="0A4FF2F6" w14:textId="463A1855" w:rsidR="001A7184" w:rsidRPr="00006D9E" w:rsidRDefault="001A7184" w:rsidP="001A7184">
      <w:pPr>
        <w:tabs>
          <w:tab w:val="left" w:pos="642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Table 2: The Mann-Kendell trend test of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rabies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cases in Bangladesh </w:t>
      </w:r>
    </w:p>
    <w:tbl>
      <w:tblPr>
        <w:tblW w:w="4760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6"/>
        <w:gridCol w:w="2517"/>
        <w:gridCol w:w="2428"/>
      </w:tblGrid>
      <w:tr w:rsidR="001A7184" w:rsidRPr="00006D9E" w14:paraId="5FED1C26" w14:textId="77777777" w:rsidTr="009F3155">
        <w:trPr>
          <w:trHeight w:val="58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8FC0" w14:textId="77777777" w:rsidR="001A7184" w:rsidRPr="00006D9E" w:rsidRDefault="001A7184" w:rsidP="009F315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</w:tc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8990" w14:textId="77777777" w:rsidR="001A7184" w:rsidRPr="00006D9E" w:rsidRDefault="001A7184" w:rsidP="009F31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7184" w:rsidRPr="00006D9E" w14:paraId="0E0D7C56" w14:textId="77777777" w:rsidTr="009F3155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88B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Mann-Kendell trend analysis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850F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Tau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851E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p-value </w:t>
            </w:r>
          </w:p>
        </w:tc>
      </w:tr>
      <w:tr w:rsidR="001A7184" w:rsidRPr="00006D9E" w14:paraId="36291B63" w14:textId="77777777" w:rsidTr="00A077E9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97B4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B187" w14:textId="3F37C485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96A" w14:textId="607337FD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184" w:rsidRPr="00006D9E" w14:paraId="05A702CF" w14:textId="77777777" w:rsidTr="009F3155">
        <w:trPr>
          <w:trHeight w:val="58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83AC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Sen’s Slop test 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4E1B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1583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A7184" w:rsidRPr="00006D9E" w14:paraId="3415EE2D" w14:textId="77777777" w:rsidTr="009F3155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65DC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9EA3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Sen’s Slope 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947B" w14:textId="77777777" w:rsidR="001A7184" w:rsidRPr="00006D9E" w:rsidRDefault="001A7184" w:rsidP="009F3155">
            <w:pPr>
              <w:tabs>
                <w:tab w:val="left" w:pos="120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95% Confidence Interval</w:t>
            </w:r>
          </w:p>
        </w:tc>
      </w:tr>
      <w:tr w:rsidR="001A7184" w:rsidRPr="00006D9E" w14:paraId="6CA9B9A7" w14:textId="77777777" w:rsidTr="00A077E9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16BA" w14:textId="77777777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CA5F" w14:textId="423E74E4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4818" w14:textId="014EAC8E" w:rsidR="001A7184" w:rsidRPr="00006D9E" w:rsidRDefault="001A7184" w:rsidP="009F31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43307" w14:textId="77777777" w:rsidR="001A7184" w:rsidRPr="00006D9E" w:rsidRDefault="001A7184" w:rsidP="001A718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158774" w14:textId="77777777" w:rsidR="00841576" w:rsidRPr="00006D9E" w:rsidRDefault="00841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D9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F3026B" w14:textId="04C2CBEA" w:rsidR="001A7184" w:rsidRPr="00006D9E" w:rsidRDefault="001A7184" w:rsidP="001A718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D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3:  The incidence risk ratio (IRR) of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ARV, MDV,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average temperature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>, and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 rainfall to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rabies </w:t>
      </w:r>
      <w:r w:rsidRPr="00006D9E">
        <w:rPr>
          <w:rFonts w:ascii="Times New Roman" w:hAnsi="Times New Roman" w:cs="Times New Roman"/>
          <w:b/>
          <w:bCs/>
          <w:sz w:val="24"/>
          <w:szCs w:val="24"/>
        </w:rPr>
        <w:t xml:space="preserve">cases in Bangladesh using time-series count Generalized Linear Model. </w:t>
      </w:r>
    </w:p>
    <w:p w14:paraId="3AB09BE3" w14:textId="77777777" w:rsidR="001A7184" w:rsidRPr="00006D9E" w:rsidRDefault="001A7184" w:rsidP="001A71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1915"/>
        <w:gridCol w:w="1613"/>
        <w:gridCol w:w="1737"/>
        <w:gridCol w:w="1880"/>
      </w:tblGrid>
      <w:tr w:rsidR="00841576" w:rsidRPr="00006D9E" w14:paraId="52683839" w14:textId="77777777" w:rsidTr="00841576">
        <w:tc>
          <w:tcPr>
            <w:tcW w:w="2205" w:type="dxa"/>
          </w:tcPr>
          <w:p w14:paraId="24592537" w14:textId="77777777" w:rsidR="00841576" w:rsidRPr="00006D9E" w:rsidRDefault="00841576" w:rsidP="006B07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FEEEEFF" w14:textId="00D2400D" w:rsidR="00247B13" w:rsidRPr="00006D9E" w:rsidRDefault="00841576" w:rsidP="006B07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Crude </w:t>
            </w: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</w:p>
          <w:p w14:paraId="0AF568FB" w14:textId="648A7D1F" w:rsidR="00841576" w:rsidRPr="00006D9E" w:rsidRDefault="00841576" w:rsidP="006B07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1613" w:type="dxa"/>
          </w:tcPr>
          <w:p w14:paraId="1CE4BCE3" w14:textId="54026734" w:rsidR="00841576" w:rsidRPr="00006D9E" w:rsidRDefault="00841576" w:rsidP="006B07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737" w:type="dxa"/>
          </w:tcPr>
          <w:p w14:paraId="2878093B" w14:textId="77777777" w:rsidR="00247B13" w:rsidRPr="00006D9E" w:rsidRDefault="00522EA3" w:rsidP="006B07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Adjusted</w:t>
            </w:r>
            <w:r w:rsidR="00841576"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 IRR</w:t>
            </w:r>
          </w:p>
          <w:p w14:paraId="188C09C7" w14:textId="2006E6D7" w:rsidR="00841576" w:rsidRPr="00006D9E" w:rsidRDefault="00841576" w:rsidP="006B07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1880" w:type="dxa"/>
          </w:tcPr>
          <w:p w14:paraId="03C908EE" w14:textId="256E6E59" w:rsidR="00841576" w:rsidRPr="00006D9E" w:rsidRDefault="00841576" w:rsidP="006B07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841576" w:rsidRPr="00006D9E" w14:paraId="662D68DD" w14:textId="77777777" w:rsidTr="00841576">
        <w:tc>
          <w:tcPr>
            <w:tcW w:w="2205" w:type="dxa"/>
          </w:tcPr>
          <w:p w14:paraId="7F432806" w14:textId="1A50256B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</w:p>
        </w:tc>
        <w:tc>
          <w:tcPr>
            <w:tcW w:w="1915" w:type="dxa"/>
          </w:tcPr>
          <w:p w14:paraId="4E636BC2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</w:tcPr>
          <w:p w14:paraId="5729DBCC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7BE217A5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BB1FC6B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576" w:rsidRPr="00006D9E" w14:paraId="5332BBD7" w14:textId="77777777" w:rsidTr="00841576">
        <w:tc>
          <w:tcPr>
            <w:tcW w:w="2205" w:type="dxa"/>
          </w:tcPr>
          <w:p w14:paraId="420D8478" w14:textId="1FBE7C2D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MDV</w:t>
            </w:r>
          </w:p>
        </w:tc>
        <w:tc>
          <w:tcPr>
            <w:tcW w:w="1915" w:type="dxa"/>
          </w:tcPr>
          <w:p w14:paraId="1B9FBB20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</w:tcPr>
          <w:p w14:paraId="59DA71B2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C48A6E9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A380C09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576" w:rsidRPr="00006D9E" w14:paraId="549F1A1C" w14:textId="77777777" w:rsidTr="00841576">
        <w:tc>
          <w:tcPr>
            <w:tcW w:w="2205" w:type="dxa"/>
          </w:tcPr>
          <w:p w14:paraId="0341D188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>Average temperature</w:t>
            </w:r>
          </w:p>
        </w:tc>
        <w:tc>
          <w:tcPr>
            <w:tcW w:w="1915" w:type="dxa"/>
          </w:tcPr>
          <w:p w14:paraId="0F0FF453" w14:textId="5FDA8100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</w:tcPr>
          <w:p w14:paraId="3D499FA1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28A23CDC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21CC42E" w14:textId="4F5FC8AC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576" w:rsidRPr="00006D9E" w14:paraId="28DD5196" w14:textId="77777777" w:rsidTr="00841576">
        <w:tc>
          <w:tcPr>
            <w:tcW w:w="2205" w:type="dxa"/>
          </w:tcPr>
          <w:p w14:paraId="76B998AF" w14:textId="69E6976F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D9E">
              <w:rPr>
                <w:rFonts w:ascii="Times New Roman" w:hAnsi="Times New Roman" w:cs="Times New Roman"/>
                <w:sz w:val="24"/>
                <w:szCs w:val="24"/>
              </w:rPr>
              <w:t xml:space="preserve">Rainfall </w:t>
            </w:r>
          </w:p>
        </w:tc>
        <w:tc>
          <w:tcPr>
            <w:tcW w:w="1915" w:type="dxa"/>
          </w:tcPr>
          <w:p w14:paraId="49235CB9" w14:textId="2AD15CA8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C0391A7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14:paraId="397C53C5" w14:textId="77777777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CA8F574" w14:textId="73059D9C" w:rsidR="00841576" w:rsidRPr="00006D9E" w:rsidRDefault="00841576" w:rsidP="009F31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D519EB" w14:textId="77777777" w:rsidR="001A7184" w:rsidRPr="00006D9E" w:rsidRDefault="001A7184" w:rsidP="001A7184">
      <w:pPr>
        <w:rPr>
          <w:rFonts w:ascii="Times New Roman" w:hAnsi="Times New Roman" w:cs="Times New Roman"/>
          <w:sz w:val="24"/>
          <w:szCs w:val="24"/>
        </w:rPr>
      </w:pPr>
    </w:p>
    <w:sectPr w:rsidR="001A7184" w:rsidRPr="0000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2"/>
    <w:rsid w:val="00006D9E"/>
    <w:rsid w:val="000337E4"/>
    <w:rsid w:val="001137C9"/>
    <w:rsid w:val="001901B9"/>
    <w:rsid w:val="00194426"/>
    <w:rsid w:val="001A7184"/>
    <w:rsid w:val="00204164"/>
    <w:rsid w:val="00206F48"/>
    <w:rsid w:val="002455D5"/>
    <w:rsid w:val="00247B13"/>
    <w:rsid w:val="00255030"/>
    <w:rsid w:val="002D009B"/>
    <w:rsid w:val="003D120C"/>
    <w:rsid w:val="003D6A01"/>
    <w:rsid w:val="00417127"/>
    <w:rsid w:val="004523BB"/>
    <w:rsid w:val="004B7308"/>
    <w:rsid w:val="00522337"/>
    <w:rsid w:val="00522EA3"/>
    <w:rsid w:val="005B3904"/>
    <w:rsid w:val="006052D5"/>
    <w:rsid w:val="006B07F9"/>
    <w:rsid w:val="006B2BC0"/>
    <w:rsid w:val="007219C5"/>
    <w:rsid w:val="00725DD4"/>
    <w:rsid w:val="007C7F0B"/>
    <w:rsid w:val="00841576"/>
    <w:rsid w:val="008A1AFA"/>
    <w:rsid w:val="008B7C64"/>
    <w:rsid w:val="00A00E55"/>
    <w:rsid w:val="00A077E9"/>
    <w:rsid w:val="00B123F2"/>
    <w:rsid w:val="00B22E4A"/>
    <w:rsid w:val="00B23992"/>
    <w:rsid w:val="00D617BE"/>
    <w:rsid w:val="00D6515A"/>
    <w:rsid w:val="00DE0683"/>
    <w:rsid w:val="00E01C29"/>
    <w:rsid w:val="00EB678F"/>
    <w:rsid w:val="00E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4704"/>
  <w15:chartTrackingRefBased/>
  <w15:docId w15:val="{5C5E274C-E6B9-493E-BFB2-417A601C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1A71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C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C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36</cp:revision>
  <dcterms:created xsi:type="dcterms:W3CDTF">2024-10-16T17:58:00Z</dcterms:created>
  <dcterms:modified xsi:type="dcterms:W3CDTF">2024-10-16T18:57:00Z</dcterms:modified>
</cp:coreProperties>
</file>